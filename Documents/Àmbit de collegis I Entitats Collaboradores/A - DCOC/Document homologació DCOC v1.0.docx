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DA33" w14:textId="7777777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C73C61">
        <w:t>del DCOC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707DD2C2" w14:textId="302361DE" w:rsidR="00C34149" w:rsidRDefault="00B3103E" w:rsidP="00C1561E">
      <w:pPr>
        <w:spacing w:line="276" w:lineRule="auto"/>
        <w:jc w:val="both"/>
      </w:pPr>
      <w:r>
        <w:t xml:space="preserve">L’objectiu d’aquest procediment </w:t>
      </w:r>
      <w:r w:rsidR="00A85686">
        <w:t>é</w:t>
      </w:r>
      <w:r>
        <w:t xml:space="preserve">s 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12953F49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60B4800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19D5F4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40177D8A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6037ECE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C89191C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2CF4EC6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2A98D85" w14:textId="77777777" w:rsidR="00AB416E" w:rsidRPr="003B3655" w:rsidRDefault="00C73C61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Petició de Consulta</w:t>
            </w:r>
          </w:p>
        </w:tc>
        <w:tc>
          <w:tcPr>
            <w:tcW w:w="2693" w:type="dxa"/>
          </w:tcPr>
          <w:p w14:paraId="3DA6CB0F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2C8CA94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2C106F3A" w14:textId="77777777" w:rsidR="00AB416E" w:rsidRPr="00AB416E" w:rsidRDefault="00C73C61" w:rsidP="00C7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AB416E" w:rsidRPr="00AB416E">
              <w:rPr>
                <w:sz w:val="20"/>
                <w:szCs w:val="20"/>
              </w:rPr>
              <w:t xml:space="preserve">etorna </w:t>
            </w:r>
            <w:r>
              <w:rPr>
                <w:sz w:val="20"/>
                <w:szCs w:val="20"/>
              </w:rPr>
              <w:t>si el projecte indicat està visat  o no.</w:t>
            </w:r>
          </w:p>
        </w:tc>
        <w:tc>
          <w:tcPr>
            <w:tcW w:w="1843" w:type="dxa"/>
          </w:tcPr>
          <w:p w14:paraId="0D87C74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1C9249BF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B1CE2D6" w14:textId="77777777" w:rsidR="00AC5E1F" w:rsidRPr="003B3655" w:rsidRDefault="00C73C61" w:rsidP="00C73C61">
            <w:pPr>
              <w:jc w:val="center"/>
              <w:rPr>
                <w:b w:val="0"/>
              </w:rPr>
            </w:pPr>
            <w:r>
              <w:rPr>
                <w:b w:val="0"/>
              </w:rPr>
              <w:t>Petició de Descarrega</w:t>
            </w:r>
          </w:p>
        </w:tc>
        <w:tc>
          <w:tcPr>
            <w:tcW w:w="2693" w:type="dxa"/>
          </w:tcPr>
          <w:p w14:paraId="2E36FBEB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E6B277D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3FD693F8" w14:textId="77777777" w:rsidR="00AC5E1F" w:rsidRPr="00AB416E" w:rsidRDefault="00C73C61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Descarrega el projecte indicat</w:t>
            </w:r>
            <w:r w:rsidR="00B859E8">
              <w:rPr>
                <w:sz w:val="20"/>
                <w:szCs w:val="20"/>
              </w:rPr>
              <w:t>. U</w:t>
            </w:r>
            <w:r>
              <w:rPr>
                <w:sz w:val="20"/>
                <w:szCs w:val="20"/>
              </w:rPr>
              <w:t>n cop descarregat, s’accedirà als documents via HTTP.</w:t>
            </w:r>
          </w:p>
        </w:tc>
        <w:tc>
          <w:tcPr>
            <w:tcW w:w="1843" w:type="dxa"/>
          </w:tcPr>
          <w:p w14:paraId="25F7555B" w14:textId="77777777" w:rsidR="00AC5E1F" w:rsidRPr="0077659F" w:rsidRDefault="00AC5E1F" w:rsidP="00C7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AB416E" w14:paraId="1FD3D63E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323D504" w14:textId="77777777" w:rsidR="00AB416E" w:rsidRPr="00022ADF" w:rsidRDefault="00C73C61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Petició de Dades tècniques</w:t>
            </w:r>
          </w:p>
        </w:tc>
        <w:tc>
          <w:tcPr>
            <w:tcW w:w="2693" w:type="dxa"/>
          </w:tcPr>
          <w:p w14:paraId="00AFCFE0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3C67A8C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20583337" w14:textId="77777777" w:rsidR="00AB416E" w:rsidRPr="00AB416E" w:rsidRDefault="00C73C61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les dades tècniques d’un projecte visat.</w:t>
            </w:r>
          </w:p>
        </w:tc>
        <w:tc>
          <w:tcPr>
            <w:tcW w:w="1843" w:type="dxa"/>
          </w:tcPr>
          <w:p w14:paraId="72B188A3" w14:textId="77777777" w:rsidR="00AB416E" w:rsidRPr="00AB416E" w:rsidRDefault="00AB416E" w:rsidP="00C7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CCEDA46" w14:textId="77777777" w:rsidR="00AB416E" w:rsidRPr="00AB416E" w:rsidRDefault="00AB416E"/>
    <w:p w14:paraId="4698696D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601144B3" w14:textId="77777777" w:rsidR="00BF2C8B" w:rsidRDefault="007609D2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</w:t>
      </w:r>
      <w:r w:rsidR="00BF2C8B">
        <w:t>a nivell de PCI ha de ser únic. Per tant, es recomana que es generi de la següent manera:</w:t>
      </w:r>
      <w:r w:rsidR="00176247">
        <w:br/>
      </w:r>
      <w:r w:rsidR="00BF2C8B">
        <w:t xml:space="preserve"> </w:t>
      </w:r>
      <w:r w:rsidR="00C73C61">
        <w:rPr>
          <w:i/>
        </w:rPr>
        <w:t>DCOC</w:t>
      </w:r>
      <w:r w:rsidR="007467BA" w:rsidRPr="00036E3C">
        <w:rPr>
          <w:i/>
        </w:rPr>
        <w:t>+</w:t>
      </w:r>
      <w:r w:rsidR="00A04EE2">
        <w:rPr>
          <w:i/>
        </w:rPr>
        <w:t>SIGLAS_COL·LEGI+</w:t>
      </w:r>
      <w:r w:rsidR="00BF2C8B" w:rsidRPr="00036E3C">
        <w:rPr>
          <w:i/>
        </w:rPr>
        <w:t>INE10+datetime+seqüencial</w:t>
      </w:r>
      <w:r w:rsidR="00BF2C8B">
        <w:t>.</w:t>
      </w:r>
    </w:p>
    <w:p w14:paraId="761268DA" w14:textId="77777777" w:rsidR="003C00DD" w:rsidRDefault="003C00DD" w:rsidP="003C00DD">
      <w:pPr>
        <w:pStyle w:val="Prrafodelista"/>
        <w:numPr>
          <w:ilvl w:val="0"/>
          <w:numId w:val="3"/>
        </w:numPr>
        <w:spacing w:line="276" w:lineRule="auto"/>
        <w:jc w:val="both"/>
        <w:rPr>
          <w:ins w:id="0" w:author="Cristian Morales Abello" w:date="2022-11-09T16:01:00Z"/>
        </w:rPr>
      </w:pPr>
      <w:ins w:id="1" w:author="Cristian Morales Abello" w:date="2022-11-09T16:01:00Z">
        <w:r>
          <w:t>La PCI té una limitació de 2048 KB pel que fa al pes de l’XML de petició. Es recomana incloure aquesta validació també a la solució implementada per l’integrador.</w:t>
        </w:r>
      </w:ins>
    </w:p>
    <w:p w14:paraId="3B4D659D" w14:textId="77777777" w:rsidR="003C00DD" w:rsidRDefault="003C00DD" w:rsidP="003C00DD">
      <w:pPr>
        <w:pStyle w:val="Prrafodelista"/>
        <w:numPr>
          <w:ilvl w:val="0"/>
          <w:numId w:val="3"/>
        </w:numPr>
        <w:spacing w:line="276" w:lineRule="auto"/>
        <w:jc w:val="both"/>
        <w:rPr>
          <w:ins w:id="2" w:author="Cristian Morales Abello" w:date="2022-11-09T16:01:00Z"/>
        </w:rPr>
      </w:pPr>
      <w:ins w:id="3" w:author="Cristian Morales Abello" w:date="2022-11-09T16:01:00Z">
        <w:r>
          <w:t xml:space="preserve">Les dades amb què s’omple el bloc </w:t>
        </w:r>
        <w:r>
          <w:rPr>
            <w:i/>
          </w:rPr>
          <w:t>&lt;DatosAutorizacion&gt;</w:t>
        </w:r>
        <w:r>
          <w:t xml:space="preserve"> han de correspondre a l’ens que ha demanat la integració amb el servei. Es pot obtenir l’INE10 de la </w:t>
        </w:r>
        <w:r>
          <w:fldChar w:fldCharType="begin"/>
        </w:r>
        <w:r>
          <w:instrText xml:space="preserve"> HYPERLINK "https://municat.gencat.cat/ca/Temes/els-ens-locals-de-catalunya/consulta-de-dades/index.html" </w:instrText>
        </w:r>
        <w:r>
          <w:fldChar w:fldCharType="separate"/>
        </w:r>
        <w:r>
          <w:rPr>
            <w:rStyle w:val="Hipervnculo"/>
          </w:rPr>
          <w:t>pàgina web del Municat</w:t>
        </w:r>
        <w:r>
          <w:fldChar w:fldCharType="end"/>
        </w:r>
        <w:r>
          <w:t>.</w:t>
        </w:r>
      </w:ins>
    </w:p>
    <w:p w14:paraId="233FF999" w14:textId="77777777" w:rsidR="003C00DD" w:rsidRDefault="003C00DD" w:rsidP="003C00DD">
      <w:pPr>
        <w:pStyle w:val="Prrafodelista"/>
        <w:numPr>
          <w:ilvl w:val="0"/>
          <w:numId w:val="3"/>
        </w:numPr>
        <w:spacing w:line="276" w:lineRule="auto"/>
        <w:jc w:val="both"/>
        <w:rPr>
          <w:ins w:id="4" w:author="Cristian Morales Abello" w:date="2022-11-09T16:01:00Z"/>
        </w:rPr>
      </w:pPr>
      <w:ins w:id="5" w:author="Cristian Morales Abello" w:date="2022-11-09T16:01:00Z">
        <w:r>
          <w:t xml:space="preserve">Us recordem que el Consorci AOC, amb l'objectiu de facilitar el desenvolupament de les integracions, posa a la vostra disposició el </w:t>
        </w:r>
        <w:r>
          <w:fldChar w:fldCharType="begin"/>
        </w:r>
        <w:r>
          <w:instrText xml:space="preserve"> HYPERLINK "https://suport-integradors.aoc.cat/hc/ca/articles/7352984409757-Documentaci%C3%B3-gen%C3%A8rica-per-a-integrar-se-a-la-PCI" </w:instrText>
        </w:r>
        <w:r>
          <w:fldChar w:fldCharType="separate"/>
        </w:r>
        <w:r>
          <w:rPr>
            <w:rStyle w:val="Hipervnculo"/>
          </w:rPr>
          <w:t>client d'exemple de la PCI</w:t>
        </w:r>
        <w:r>
          <w:fldChar w:fldCharType="end"/>
        </w:r>
        <w:r>
          <w:t>.</w:t>
        </w:r>
      </w:ins>
    </w:p>
    <w:p w14:paraId="11857985" w14:textId="6C8081DC" w:rsidR="00BF2C8B" w:rsidDel="003C00DD" w:rsidRDefault="00BF2C8B" w:rsidP="003C00DD">
      <w:pPr>
        <w:pStyle w:val="Prrafodelista"/>
        <w:numPr>
          <w:ilvl w:val="0"/>
          <w:numId w:val="3"/>
        </w:numPr>
        <w:spacing w:line="276" w:lineRule="auto"/>
        <w:jc w:val="both"/>
        <w:rPr>
          <w:del w:id="6" w:author="Cristian Morales Abello" w:date="2022-11-09T16:01:00Z"/>
        </w:rPr>
      </w:pPr>
      <w:del w:id="7" w:author="Cristian Morales Abello" w:date="2022-11-09T16:01:00Z">
        <w:r w:rsidDel="003C00DD">
          <w:delText>La</w:delText>
        </w:r>
        <w:r w:rsidR="00ED0DC3" w:rsidDel="003C00DD">
          <w:delText xml:space="preserve"> PCI té una limitació de 2048 KB pel que fa al </w:delText>
        </w:r>
        <w:r w:rsidDel="003C00DD">
          <w:delText>pes</w:delText>
        </w:r>
        <w:r w:rsidR="00ED0DC3" w:rsidDel="003C00DD">
          <w:delText xml:space="preserve"> de l’XML de petició.</w:delText>
        </w:r>
        <w:r w:rsidDel="003C00DD">
          <w:delText xml:space="preserve"> Es recomana incloure aquesta validació també a la solució implementada per l’integrador.</w:delText>
        </w:r>
      </w:del>
    </w:p>
    <w:p w14:paraId="4893ABC6" w14:textId="45E22C77" w:rsidR="00BF2C8B" w:rsidDel="003C00DD" w:rsidRDefault="00BF2C8B" w:rsidP="003C00DD">
      <w:pPr>
        <w:pStyle w:val="Prrafodelista"/>
        <w:numPr>
          <w:ilvl w:val="0"/>
          <w:numId w:val="3"/>
        </w:numPr>
        <w:spacing w:line="276" w:lineRule="auto"/>
        <w:jc w:val="both"/>
        <w:rPr>
          <w:del w:id="8" w:author="Cristian Morales Abello" w:date="2022-11-09T16:01:00Z"/>
        </w:rPr>
      </w:pPr>
      <w:del w:id="9" w:author="Cristian Morales Abello" w:date="2022-11-09T16:01:00Z">
        <w:r w:rsidDel="003C00DD">
          <w:delText xml:space="preserve">Les dades amb què s’omple el bloc </w:delText>
        </w:r>
        <w:r w:rsidRPr="00036E3C" w:rsidDel="003C00DD">
          <w:rPr>
            <w:i/>
          </w:rPr>
          <w:delText>&lt;DatosAutorizacion&gt;</w:delText>
        </w:r>
        <w:r w:rsidDel="003C00DD">
          <w:delText xml:space="preserve"> han de correspondre a l’ens que ha demanat la integració amb el servei. Es pot obtenir l’INE10 de la</w:delText>
        </w:r>
        <w:r w:rsidR="007467BA" w:rsidDel="003C00DD">
          <w:delText xml:space="preserve"> </w:delText>
        </w:r>
        <w:r w:rsidR="00000000" w:rsidDel="003C00DD">
          <w:fldChar w:fldCharType="begin"/>
        </w:r>
        <w:r w:rsidR="00000000" w:rsidDel="003C00DD">
          <w:delInstrText>HYPERLINK "https://municat.gencat.cat/ca/Temes/els-ens-locals-de-catalunya/consulta-de-dades/index.html"</w:delInstrText>
        </w:r>
        <w:r w:rsidR="00000000" w:rsidDel="003C00DD">
          <w:fldChar w:fldCharType="separate"/>
        </w:r>
        <w:r w:rsidR="007467BA" w:rsidRPr="007467BA" w:rsidDel="003C00DD">
          <w:rPr>
            <w:rStyle w:val="Hipervnculo"/>
          </w:rPr>
          <w:delText>pàgina</w:delText>
        </w:r>
        <w:r w:rsidRPr="007467BA" w:rsidDel="003C00DD">
          <w:rPr>
            <w:rStyle w:val="Hipervnculo"/>
          </w:rPr>
          <w:delText xml:space="preserve"> web del Municat</w:delText>
        </w:r>
        <w:r w:rsidR="00000000" w:rsidDel="003C00DD">
          <w:rPr>
            <w:rStyle w:val="Hipervnculo"/>
          </w:rPr>
          <w:fldChar w:fldCharType="end"/>
        </w:r>
        <w:r w:rsidR="007467BA" w:rsidDel="003C00DD">
          <w:delText>.</w:delText>
        </w:r>
      </w:del>
    </w:p>
    <w:p w14:paraId="64319734" w14:textId="0ABDE589" w:rsidR="007467BA" w:rsidDel="003C00DD" w:rsidRDefault="007467BA" w:rsidP="003C00DD">
      <w:pPr>
        <w:pStyle w:val="Prrafodelista"/>
        <w:numPr>
          <w:ilvl w:val="0"/>
          <w:numId w:val="3"/>
        </w:numPr>
        <w:spacing w:line="276" w:lineRule="auto"/>
        <w:jc w:val="both"/>
        <w:rPr>
          <w:del w:id="10" w:author="Cristian Morales Abello" w:date="2022-11-09T16:01:00Z"/>
        </w:rPr>
      </w:pPr>
      <w:del w:id="11" w:author="Cristian Morales Abello" w:date="2022-11-09T16:01:00Z">
        <w:r w:rsidDel="003C00DD">
          <w:delText>Us recordem que e</w:delText>
        </w:r>
        <w:r w:rsidRPr="007467BA" w:rsidDel="003C00DD">
          <w:delText>l Consorci AOC, amb l'objectiu de facilitar el desenvolupament de les integracions, posa a la vostra disposició els següe</w:delText>
        </w:r>
        <w:r w:rsidDel="003C00DD">
          <w:delText xml:space="preserve">nts </w:delText>
        </w:r>
        <w:r w:rsidR="00000000" w:rsidDel="003C00DD">
          <w:fldChar w:fldCharType="begin"/>
        </w:r>
        <w:r w:rsidR="00000000" w:rsidDel="003C00DD">
          <w:delInstrText>HYPERLINK "https://www.aoc.cat/knowledge-base/plataforma-de-col-laboracio-administrativa-2/"</w:delInstrText>
        </w:r>
        <w:r w:rsidR="00000000" w:rsidDel="003C00DD">
          <w:fldChar w:fldCharType="separate"/>
        </w:r>
        <w:r w:rsidR="00B9073B" w:rsidDel="003C00DD">
          <w:rPr>
            <w:rStyle w:val="Hipervnculo"/>
          </w:rPr>
          <w:delText>client</w:delText>
        </w:r>
        <w:r w:rsidRPr="007467BA" w:rsidDel="003C00DD">
          <w:rPr>
            <w:rStyle w:val="Hipervnculo"/>
          </w:rPr>
          <w:delText xml:space="preserve"> d'exemple de la PCI</w:delText>
        </w:r>
        <w:r w:rsidR="00000000" w:rsidDel="003C00DD">
          <w:rPr>
            <w:rStyle w:val="Hipervnculo"/>
          </w:rPr>
          <w:fldChar w:fldCharType="end"/>
        </w:r>
        <w:r w:rsidDel="003C00DD">
          <w:delText>.</w:delText>
        </w:r>
      </w:del>
    </w:p>
    <w:p w14:paraId="5D82A2A5" w14:textId="76D8CBE1" w:rsidR="007467BA" w:rsidRPr="008E226F" w:rsidRDefault="007467BA" w:rsidP="003C00DD">
      <w:pPr>
        <w:pStyle w:val="Prrafodelista"/>
        <w:numPr>
          <w:ilvl w:val="0"/>
          <w:numId w:val="3"/>
        </w:numPr>
        <w:spacing w:line="276" w:lineRule="auto"/>
        <w:jc w:val="both"/>
      </w:pPr>
      <w:del w:id="12" w:author="Cristian Morales Abello" w:date="2022-11-09T16:01:00Z">
        <w:r w:rsidDel="003C00DD">
          <w:delText xml:space="preserve">Per altra banda, també teniu disponible la </w:delText>
        </w:r>
        <w:r w:rsidR="00000000" w:rsidDel="003C00DD">
          <w:fldChar w:fldCharType="begin"/>
        </w:r>
        <w:r w:rsidR="00000000" w:rsidDel="003C00DD">
          <w:delInstrText>HYPERLINK "https://www.aoc.cat/knowledge-base/dins-lambit-de-col%c2%b7legis-professionals/idservei/viaoberta/"</w:delInstrText>
        </w:r>
        <w:r w:rsidR="00000000" w:rsidDel="003C00DD">
          <w:fldChar w:fldCharType="separate"/>
        </w:r>
        <w:r w:rsidRPr="007467BA" w:rsidDel="003C00DD">
          <w:rPr>
            <w:rStyle w:val="Hipervnculo"/>
          </w:rPr>
          <w:delText>documentació d’integració i esquemes</w:delText>
        </w:r>
        <w:r w:rsidR="00000000" w:rsidDel="003C00DD">
          <w:rPr>
            <w:rStyle w:val="Hipervnculo"/>
          </w:rPr>
          <w:fldChar w:fldCharType="end"/>
        </w:r>
        <w:r w:rsidDel="003C00DD">
          <w:delText xml:space="preserve"> de la missatgeria específica del servei.</w:delText>
        </w:r>
      </w:del>
    </w:p>
    <w:sectPr w:rsidR="007467BA" w:rsidRPr="008E226F" w:rsidSect="00314C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FF940" w14:textId="77777777" w:rsidR="00E406B4" w:rsidRDefault="00E406B4" w:rsidP="00C34149">
      <w:pPr>
        <w:spacing w:after="0" w:line="240" w:lineRule="auto"/>
      </w:pPr>
      <w:r>
        <w:separator/>
      </w:r>
    </w:p>
  </w:endnote>
  <w:endnote w:type="continuationSeparator" w:id="0">
    <w:p w14:paraId="72D2C7AE" w14:textId="77777777" w:rsidR="00E406B4" w:rsidRDefault="00E406B4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9CCA" w14:textId="77777777" w:rsidR="003C00DD" w:rsidRDefault="003C00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EEC7" w14:textId="77777777" w:rsidR="003C00DD" w:rsidRDefault="003C00D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2C0CF" w14:textId="77777777" w:rsidR="003C00DD" w:rsidRDefault="003C00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F7982" w14:textId="77777777" w:rsidR="00E406B4" w:rsidRDefault="00E406B4" w:rsidP="00C34149">
      <w:pPr>
        <w:spacing w:after="0" w:line="240" w:lineRule="auto"/>
      </w:pPr>
      <w:r>
        <w:separator/>
      </w:r>
    </w:p>
  </w:footnote>
  <w:footnote w:type="continuationSeparator" w:id="0">
    <w:p w14:paraId="3AB194E9" w14:textId="77777777" w:rsidR="00E406B4" w:rsidRDefault="00E406B4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000E9" w14:textId="77777777" w:rsidR="003C00DD" w:rsidRDefault="003C00D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B0AF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04573D" wp14:editId="4B93779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35F6BDA" w14:textId="75359040" w:rsidR="00C34149" w:rsidRDefault="00F83EC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d’homologació pel servei Documents i visats electrònicament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204573D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35F6BDA" w14:textId="75359040" w:rsidR="00C34149" w:rsidRDefault="00F83EC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d’homologació pel servei Documents i visats electrònicament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3BD4C" w14:textId="77777777" w:rsidR="003C00DD" w:rsidRDefault="003C00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44000">
    <w:abstractNumId w:val="2"/>
  </w:num>
  <w:num w:numId="2" w16cid:durableId="623536042">
    <w:abstractNumId w:val="0"/>
  </w:num>
  <w:num w:numId="3" w16cid:durableId="987392965">
    <w:abstractNumId w:val="1"/>
  </w:num>
  <w:num w:numId="4" w16cid:durableId="2932201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istian Morales Abello">
    <w15:presenceInfo w15:providerId="AD" w15:userId="S::cmoralea@emeal.nttdata.com::685cb675-9ed7-40c7-8148-3e8b17aa0e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176247"/>
    <w:rsid w:val="00314CFD"/>
    <w:rsid w:val="003A6E24"/>
    <w:rsid w:val="003B3655"/>
    <w:rsid w:val="003C00DD"/>
    <w:rsid w:val="0060668A"/>
    <w:rsid w:val="006A6C4F"/>
    <w:rsid w:val="00717072"/>
    <w:rsid w:val="00724B43"/>
    <w:rsid w:val="007467BA"/>
    <w:rsid w:val="007609D2"/>
    <w:rsid w:val="0077659F"/>
    <w:rsid w:val="007D1EB4"/>
    <w:rsid w:val="007F139F"/>
    <w:rsid w:val="00827B5B"/>
    <w:rsid w:val="00834B34"/>
    <w:rsid w:val="008C376D"/>
    <w:rsid w:val="008D0BB7"/>
    <w:rsid w:val="008E226F"/>
    <w:rsid w:val="00907294"/>
    <w:rsid w:val="00950292"/>
    <w:rsid w:val="00A04EE2"/>
    <w:rsid w:val="00A85686"/>
    <w:rsid w:val="00A912FD"/>
    <w:rsid w:val="00AA6B3A"/>
    <w:rsid w:val="00AB416E"/>
    <w:rsid w:val="00AC5E1F"/>
    <w:rsid w:val="00B3103E"/>
    <w:rsid w:val="00B71AFD"/>
    <w:rsid w:val="00B859E8"/>
    <w:rsid w:val="00B9073B"/>
    <w:rsid w:val="00BF2C8B"/>
    <w:rsid w:val="00BF69D5"/>
    <w:rsid w:val="00C1561E"/>
    <w:rsid w:val="00C34149"/>
    <w:rsid w:val="00C73C61"/>
    <w:rsid w:val="00D03E8D"/>
    <w:rsid w:val="00D43938"/>
    <w:rsid w:val="00D45E9C"/>
    <w:rsid w:val="00E406B4"/>
    <w:rsid w:val="00E4277B"/>
    <w:rsid w:val="00EC7E99"/>
    <w:rsid w:val="00ED0DC3"/>
    <w:rsid w:val="00F05A08"/>
    <w:rsid w:val="00F77B16"/>
    <w:rsid w:val="00F83EC0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BD88E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856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856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56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56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568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68A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3C00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12990-AC07-4C48-8457-FA2BA956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DCOC</vt:lpstr>
    </vt:vector>
  </TitlesOfParts>
  <Company>Everis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Documents i visats electrònicament</dc:title>
  <dc:subject/>
  <dc:creator>Joan Riquelme Carmona</dc:creator>
  <cp:keywords/>
  <dc:description/>
  <cp:lastModifiedBy>Cristian Morales Abello</cp:lastModifiedBy>
  <cp:revision>6</cp:revision>
  <dcterms:created xsi:type="dcterms:W3CDTF">2021-07-06T09:47:00Z</dcterms:created>
  <dcterms:modified xsi:type="dcterms:W3CDTF">2022-11-09T15:01:00Z</dcterms:modified>
</cp:coreProperties>
</file>