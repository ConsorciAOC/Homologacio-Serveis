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7777777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 la Direcció General de Policia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0B4C6969" w:rsidR="00C34149" w:rsidRDefault="00B3103E" w:rsidP="00C1561E">
      <w:pPr>
        <w:spacing w:line="276" w:lineRule="auto"/>
        <w:jc w:val="both"/>
      </w:pPr>
      <w:r>
        <w:t xml:space="preserve">L’objectiu d’aquest procediment </w:t>
      </w:r>
      <w:del w:id="0" w:author="Maria Dolors Alvarez" w:date="2021-07-05T10:36:00Z">
        <w:r w:rsidDel="008432DD">
          <w:delText xml:space="preserve">es </w:delText>
        </w:r>
      </w:del>
      <w:ins w:id="1" w:author="Maria Dolors Alvarez" w:date="2021-07-05T10:36:00Z">
        <w:r w:rsidR="008432DD">
          <w:t xml:space="preserve">és </w:t>
        </w:r>
      </w:ins>
      <w:r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3654"/>
        <w:gridCol w:w="2452"/>
        <w:gridCol w:w="2254"/>
        <w:gridCol w:w="3958"/>
        <w:gridCol w:w="1711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30C01CEB" w:rsidR="00AB416E" w:rsidRPr="00FF0B31" w:rsidRDefault="00FF0B31" w:rsidP="00AB416E">
            <w:pPr>
              <w:jc w:val="center"/>
              <w:rPr>
                <w:bCs w:val="0"/>
              </w:rPr>
            </w:pPr>
            <w:r w:rsidRPr="00FF0B31">
              <w:rPr>
                <w:bCs w:val="0"/>
              </w:rPr>
              <w:t>RESIDENCIA_LEGAL_DOCUMENTACIO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0210C8E6" w:rsidR="00AB416E" w:rsidRPr="00C91F5D" w:rsidRDefault="00C91F5D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1F5D">
              <w:t>Consulta de dades de residència legal d’estrangers per documentació.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0B31" w14:paraId="68231826" w14:textId="77777777" w:rsidTr="00776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230D1" w14:textId="78353B9A" w:rsidR="00FF0B31" w:rsidRPr="00345EAC" w:rsidRDefault="00FF0B31" w:rsidP="00AB416E">
            <w:pPr>
              <w:jc w:val="center"/>
            </w:pPr>
            <w:r w:rsidRPr="00FF0B31">
              <w:t>RESIDENCIA_LEGAL_FILIACIO</w:t>
            </w:r>
          </w:p>
        </w:tc>
        <w:tc>
          <w:tcPr>
            <w:tcW w:w="2693" w:type="dxa"/>
          </w:tcPr>
          <w:p w14:paraId="36779014" w14:textId="77777777" w:rsidR="00FF0B31" w:rsidRPr="00AB416E" w:rsidRDefault="00FF0B31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3DF140D" w14:textId="77777777" w:rsidR="00FF0B31" w:rsidRPr="00AB416E" w:rsidRDefault="00FF0B31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401106D2" w14:textId="60CAB42E" w:rsidR="00FF0B31" w:rsidRPr="00C91F5D" w:rsidRDefault="00C91F5D" w:rsidP="00F5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1F5D">
              <w:t>Consulta de dades de residència legal d’estrangers per filiació.</w:t>
            </w:r>
          </w:p>
        </w:tc>
        <w:tc>
          <w:tcPr>
            <w:tcW w:w="1843" w:type="dxa"/>
          </w:tcPr>
          <w:p w14:paraId="683F86CB" w14:textId="77777777" w:rsidR="00FF0B31" w:rsidRPr="00AB416E" w:rsidRDefault="00FF0B31" w:rsidP="00AB41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0B31" w14:paraId="5A0F261D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36F7729" w14:textId="6611039D" w:rsidR="00FF0B31" w:rsidRPr="00345EAC" w:rsidRDefault="00FF0B31" w:rsidP="00AB416E">
            <w:pPr>
              <w:jc w:val="center"/>
            </w:pPr>
            <w:r w:rsidRPr="00FF0B31">
              <w:t>IDENTITAT_ESTRANGERS_AMPLIADA</w:t>
            </w:r>
          </w:p>
        </w:tc>
        <w:tc>
          <w:tcPr>
            <w:tcW w:w="2693" w:type="dxa"/>
          </w:tcPr>
          <w:p w14:paraId="163B4C9E" w14:textId="77777777" w:rsidR="00FF0B31" w:rsidRPr="00AB416E" w:rsidRDefault="00FF0B31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BF71273" w14:textId="77777777" w:rsidR="00FF0B31" w:rsidRPr="00AB416E" w:rsidRDefault="00FF0B31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08BC9CD" w14:textId="288BDABE" w:rsidR="00FF0B31" w:rsidRPr="00C91F5D" w:rsidRDefault="00C91F5D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1F5D">
              <w:t>Consulta de dades d’identitat d’estrangers ampliada.</w:t>
            </w:r>
          </w:p>
        </w:tc>
        <w:tc>
          <w:tcPr>
            <w:tcW w:w="1843" w:type="dxa"/>
          </w:tcPr>
          <w:p w14:paraId="1DC99969" w14:textId="77777777" w:rsidR="00FF0B31" w:rsidRPr="00AB416E" w:rsidRDefault="00FF0B31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A7AF4F6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256C36">
        <w:rPr>
          <w:i/>
        </w:rPr>
        <w:t>DGP</w:t>
      </w:r>
      <w:r w:rsidR="00345EAC">
        <w:rPr>
          <w:i/>
        </w:rPr>
        <w:t>_RESIDENCIA</w:t>
      </w:r>
      <w:r w:rsidR="00FF0B31">
        <w:rPr>
          <w:i/>
        </w:rPr>
        <w:t>_LEGAL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3F89F0BC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9E5437A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</w:t>
      </w:r>
      <w:proofErr w:type="spellStart"/>
      <w:r>
        <w:rPr>
          <w:i/>
        </w:rPr>
        <w:t>DatosAutorizacion</w:t>
      </w:r>
      <w:proofErr w:type="spellEnd"/>
      <w:r>
        <w:rPr>
          <w:i/>
        </w:rPr>
        <w:t>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 xml:space="preserve">pàgina web del </w:t>
        </w:r>
        <w:proofErr w:type="spellStart"/>
        <w:r>
          <w:rPr>
            <w:rStyle w:val="Hipervnculo"/>
          </w:rPr>
          <w:t>Municat</w:t>
        </w:r>
        <w:proofErr w:type="spellEnd"/>
      </w:hyperlink>
      <w:r>
        <w:t>.</w:t>
      </w:r>
    </w:p>
    <w:p w14:paraId="5B5A575E" w14:textId="77777777" w:rsidR="003B2471" w:rsidRDefault="003B2471" w:rsidP="003B2471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2C4B614" w:rsidR="007467BA" w:rsidRPr="008E226F" w:rsidRDefault="007467BA" w:rsidP="003B2471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59A03" w14:textId="77777777" w:rsidR="0083094D" w:rsidRDefault="0083094D" w:rsidP="00C34149">
      <w:pPr>
        <w:spacing w:after="0" w:line="240" w:lineRule="auto"/>
      </w:pPr>
      <w:r>
        <w:separator/>
      </w:r>
    </w:p>
  </w:endnote>
  <w:endnote w:type="continuationSeparator" w:id="0">
    <w:p w14:paraId="6A95380B" w14:textId="77777777" w:rsidR="0083094D" w:rsidRDefault="0083094D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8306" w14:textId="77777777" w:rsidR="00FC0505" w:rsidRDefault="00FC05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4C9D" w14:textId="77777777" w:rsidR="00FC0505" w:rsidRDefault="00FC05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3A7D2" w14:textId="77777777" w:rsidR="00FC0505" w:rsidRDefault="00FC0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6CDD" w14:textId="77777777" w:rsidR="0083094D" w:rsidRDefault="0083094D" w:rsidP="00C34149">
      <w:pPr>
        <w:spacing w:after="0" w:line="240" w:lineRule="auto"/>
      </w:pPr>
      <w:r>
        <w:separator/>
      </w:r>
    </w:p>
  </w:footnote>
  <w:footnote w:type="continuationSeparator" w:id="0">
    <w:p w14:paraId="6161ACB1" w14:textId="77777777" w:rsidR="0083094D" w:rsidRDefault="0083094D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C325" w14:textId="77777777" w:rsidR="00FC0505" w:rsidRDefault="00FC05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77777777" w:rsidR="00C34149" w:rsidRDefault="00FC050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>Document d’homologació pel servei de la Direcció General de Policia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77777777" w:rsidR="00C34149" w:rsidRDefault="00FC050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>Document d’homologació pel servei de la Direcció General de Policia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6671" w14:textId="77777777" w:rsidR="00FC0505" w:rsidRDefault="00FC05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99739">
    <w:abstractNumId w:val="2"/>
  </w:num>
  <w:num w:numId="2" w16cid:durableId="444621703">
    <w:abstractNumId w:val="0"/>
  </w:num>
  <w:num w:numId="3" w16cid:durableId="1742409388">
    <w:abstractNumId w:val="1"/>
  </w:num>
  <w:num w:numId="4" w16cid:durableId="2579507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 Dolors Alvarez">
    <w15:presenceInfo w15:providerId="AD" w15:userId="S::mdalvarez@aoc.cat::e1592506-01c8-49cf-aa94-6b8d1aa669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45EAC"/>
    <w:rsid w:val="003A6E24"/>
    <w:rsid w:val="003B2471"/>
    <w:rsid w:val="003B3655"/>
    <w:rsid w:val="005A4E94"/>
    <w:rsid w:val="006A6C4F"/>
    <w:rsid w:val="007467BA"/>
    <w:rsid w:val="0077659F"/>
    <w:rsid w:val="007D1EB4"/>
    <w:rsid w:val="007F139F"/>
    <w:rsid w:val="00827B5B"/>
    <w:rsid w:val="0083094D"/>
    <w:rsid w:val="00833A23"/>
    <w:rsid w:val="008432DD"/>
    <w:rsid w:val="0087477B"/>
    <w:rsid w:val="008C376D"/>
    <w:rsid w:val="008D0BB7"/>
    <w:rsid w:val="008E226F"/>
    <w:rsid w:val="00907294"/>
    <w:rsid w:val="00950292"/>
    <w:rsid w:val="009864CF"/>
    <w:rsid w:val="009D52AB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91F5D"/>
    <w:rsid w:val="00CA1E89"/>
    <w:rsid w:val="00D03E8D"/>
    <w:rsid w:val="00D45E9C"/>
    <w:rsid w:val="00E4277B"/>
    <w:rsid w:val="00ED0DC3"/>
    <w:rsid w:val="00F05A08"/>
    <w:rsid w:val="00F554D3"/>
    <w:rsid w:val="00F77B16"/>
    <w:rsid w:val="00FC0505"/>
    <w:rsid w:val="00FC1B9B"/>
    <w:rsid w:val="00F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345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1B8C2-3D95-4509-B9ED-3508D589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la Direcció General de Policia</vt:lpstr>
    </vt:vector>
  </TitlesOfParts>
  <Company>Everis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la Direcció General de Policia</dc:title>
  <dc:subject/>
  <dc:creator>Joan Riquelme Carmona</dc:creator>
  <cp:keywords/>
  <dc:description/>
  <cp:lastModifiedBy>Cristian Morales</cp:lastModifiedBy>
  <cp:revision>8</cp:revision>
  <dcterms:created xsi:type="dcterms:W3CDTF">2021-07-06T09:54:00Z</dcterms:created>
  <dcterms:modified xsi:type="dcterms:W3CDTF">2023-10-19T14:14:00Z</dcterms:modified>
</cp:coreProperties>
</file>