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 la Direcció General de Policia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B4C6969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del w:id="0" w:author="Maria Dolors Alvarez" w:date="2021-07-05T10:36:00Z">
        <w:r w:rsidDel="008432DD">
          <w:delText xml:space="preserve">es </w:delText>
        </w:r>
      </w:del>
      <w:ins w:id="1" w:author="Maria Dolors Alvarez" w:date="2021-07-05T10:36:00Z">
        <w:r w:rsidR="008432DD">
          <w:t xml:space="preserve">és </w:t>
        </w:r>
      </w:ins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6B55C2FB" w:rsidR="00AB416E" w:rsidRPr="003B3655" w:rsidRDefault="00345EAC" w:rsidP="00AB416E">
            <w:pPr>
              <w:jc w:val="center"/>
              <w:rPr>
                <w:b w:val="0"/>
              </w:rPr>
            </w:pPr>
            <w:r w:rsidRPr="00345EAC">
              <w:rPr>
                <w:b w:val="0"/>
              </w:rPr>
              <w:t>TRAMITS_RESIDENCIA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472F91B1" w:rsidR="00AB416E" w:rsidRPr="00AB416E" w:rsidRDefault="00AB416E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 xml:space="preserve">Ens retorna </w:t>
            </w:r>
            <w:r w:rsidR="00F554D3">
              <w:rPr>
                <w:sz w:val="20"/>
                <w:szCs w:val="20"/>
              </w:rPr>
              <w:t>les dades</w:t>
            </w:r>
            <w:r w:rsidR="00345EAC">
              <w:rPr>
                <w:sz w:val="20"/>
                <w:szCs w:val="20"/>
              </w:rPr>
              <w:t xml:space="preserve"> </w:t>
            </w:r>
            <w:r w:rsidR="00345EAC" w:rsidRPr="00345EAC">
              <w:rPr>
                <w:sz w:val="20"/>
                <w:szCs w:val="20"/>
              </w:rPr>
              <w:t>de l'històric de tràmits de residència legal.</w:t>
            </w:r>
            <w:r w:rsidR="00F554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29E442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256C36">
        <w:rPr>
          <w:i/>
        </w:rPr>
        <w:t>DGP</w:t>
      </w:r>
      <w:r w:rsidR="00345EAC">
        <w:rPr>
          <w:i/>
        </w:rPr>
        <w:t>_RESIDENCIA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476BE60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</w:t>
        </w:r>
        <w:r w:rsidRPr="007467BA">
          <w:rPr>
            <w:rStyle w:val="Hipervnculo"/>
          </w:rPr>
          <w:t>’</w:t>
        </w:r>
        <w:r w:rsidRPr="007467BA">
          <w:rPr>
            <w:rStyle w:val="Hipervnculo"/>
          </w:rPr>
          <w:t>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F58E" w14:textId="77777777" w:rsidR="00833A23" w:rsidRDefault="00833A23" w:rsidP="00C34149">
      <w:pPr>
        <w:spacing w:after="0" w:line="240" w:lineRule="auto"/>
      </w:pPr>
      <w:r>
        <w:separator/>
      </w:r>
    </w:p>
  </w:endnote>
  <w:endnote w:type="continuationSeparator" w:id="0">
    <w:p w14:paraId="55D41274" w14:textId="77777777" w:rsidR="00833A23" w:rsidRDefault="00833A2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8306" w14:textId="77777777" w:rsidR="00FC0505" w:rsidRDefault="00FC05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4C9D" w14:textId="77777777" w:rsidR="00FC0505" w:rsidRDefault="00FC05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A7D2" w14:textId="77777777" w:rsidR="00FC0505" w:rsidRDefault="00FC0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4629" w14:textId="77777777" w:rsidR="00833A23" w:rsidRDefault="00833A23" w:rsidP="00C34149">
      <w:pPr>
        <w:spacing w:after="0" w:line="240" w:lineRule="auto"/>
      </w:pPr>
      <w:r>
        <w:separator/>
      </w:r>
    </w:p>
  </w:footnote>
  <w:footnote w:type="continuationSeparator" w:id="0">
    <w:p w14:paraId="299F9206" w14:textId="77777777" w:rsidR="00833A23" w:rsidRDefault="00833A2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325" w14:textId="77777777" w:rsidR="00FC0505" w:rsidRDefault="00FC0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77777777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 d’homologació pel servei de la Direcció General de Policia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77777777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 d’homologació pel servei de la Direcció General de Policia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6671" w14:textId="77777777" w:rsidR="00FC0505" w:rsidRDefault="00FC0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9739">
    <w:abstractNumId w:val="2"/>
  </w:num>
  <w:num w:numId="2" w16cid:durableId="444621703">
    <w:abstractNumId w:val="0"/>
  </w:num>
  <w:num w:numId="3" w16cid:durableId="17424093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olors Alvarez">
    <w15:presenceInfo w15:providerId="AD" w15:userId="S::mdalvarez@aoc.cat::e1592506-01c8-49cf-aa94-6b8d1aa66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45EAC"/>
    <w:rsid w:val="003A6E24"/>
    <w:rsid w:val="003B3655"/>
    <w:rsid w:val="005A4E94"/>
    <w:rsid w:val="006A6C4F"/>
    <w:rsid w:val="007467BA"/>
    <w:rsid w:val="0077659F"/>
    <w:rsid w:val="007D1EB4"/>
    <w:rsid w:val="007F139F"/>
    <w:rsid w:val="00827B5B"/>
    <w:rsid w:val="00833A23"/>
    <w:rsid w:val="008432DD"/>
    <w:rsid w:val="0087477B"/>
    <w:rsid w:val="008C376D"/>
    <w:rsid w:val="008D0BB7"/>
    <w:rsid w:val="008E226F"/>
    <w:rsid w:val="00907294"/>
    <w:rsid w:val="00950292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45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port-viaoberta.aoc.cat/hc/ca/articles/4415410088977-Documentaci%C3%B3-integraci%C3%B3-%C3%80mbit-Administraci%C3%B3-General-de-l-Estat-AGE-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8C2-3D95-4509-B9ED-3508D58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la Direcció General de Policia</dc:title>
  <dc:subject/>
  <dc:creator>Joan Riquelme Carmona</dc:creator>
  <cp:keywords/>
  <dc:description/>
  <cp:lastModifiedBy>Cristian Morales Abello</cp:lastModifiedBy>
  <cp:revision>6</cp:revision>
  <dcterms:created xsi:type="dcterms:W3CDTF">2021-07-06T09:54:00Z</dcterms:created>
  <dcterms:modified xsi:type="dcterms:W3CDTF">2022-11-07T12:37:00Z</dcterms:modified>
</cp:coreProperties>
</file>